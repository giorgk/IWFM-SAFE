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3361" w14:textId="5DE975A9" w:rsidR="002768B3" w:rsidRDefault="002768B3">
      <w:r>
        <w:t xml:space="preserve">Asymmetric quantification of </w:t>
      </w:r>
      <w:ins w:id="0" w:author="Dogrul, Can@DWR" w:date="2022-08-01T15:03:00Z">
        <w:r w:rsidR="001A5E20">
          <w:t>s</w:t>
        </w:r>
      </w:ins>
      <w:del w:id="1" w:author="Dogrul, Can@DWR" w:date="2022-08-01T15:03:00Z">
        <w:r w:rsidDel="001A5E20">
          <w:delText>S</w:delText>
        </w:r>
      </w:del>
      <w:r>
        <w:t>tream</w:t>
      </w:r>
      <w:ins w:id="2" w:author="Dogrul, Can@DWR" w:date="2022-08-01T15:03:00Z">
        <w:r w:rsidR="001A5E20">
          <w:t>-</w:t>
        </w:r>
      </w:ins>
      <w:del w:id="3" w:author="Dogrul, Can@DWR" w:date="2022-08-01T15:03:00Z">
        <w:r w:rsidDel="001A5E20">
          <w:delText xml:space="preserve"> water </w:delText>
        </w:r>
      </w:del>
      <w:ins w:id="4" w:author="Dogrul, Can@DWR" w:date="2022-08-01T15:03:00Z">
        <w:r w:rsidR="001A5E20">
          <w:t>g</w:t>
        </w:r>
      </w:ins>
      <w:del w:id="5" w:author="Dogrul, Can@DWR" w:date="2022-08-01T15:03:00Z">
        <w:r w:rsidDel="001A5E20">
          <w:delText>G</w:delText>
        </w:r>
      </w:del>
      <w:r>
        <w:t>roundwater interaction based on Stream Aquifer Flow Exchange (SAFE) method</w:t>
      </w:r>
    </w:p>
    <w:p w14:paraId="69C5C080" w14:textId="77777777" w:rsidR="002768B3" w:rsidRDefault="002768B3"/>
    <w:p w14:paraId="2C078E63" w14:textId="7E50CB6E" w:rsidR="00174DDB" w:rsidRDefault="73409FBB">
      <w:r>
        <w:t xml:space="preserve">The interaction between stream </w:t>
      </w:r>
      <w:del w:id="6" w:author="Dogrul, Can@DWR" w:date="2022-08-01T15:03:00Z">
        <w:r w:rsidDel="001A5E20">
          <w:delText xml:space="preserve">water </w:delText>
        </w:r>
      </w:del>
      <w:r>
        <w:t>and groundwater is an important component of</w:t>
      </w:r>
      <w:r w:rsidR="000A1548">
        <w:t xml:space="preserve"> the</w:t>
      </w:r>
      <w:r>
        <w:t xml:space="preserve"> hydrologic cycle. </w:t>
      </w:r>
      <w:r w:rsidR="000A1548">
        <w:t>T</w:t>
      </w:r>
      <w:r>
        <w:t xml:space="preserve">he quantification of the </w:t>
      </w:r>
      <w:del w:id="7" w:author="Dogrul, Can@DWR" w:date="2022-08-01T15:04:00Z">
        <w:r w:rsidDel="001A5E20">
          <w:delText>water that flows</w:delText>
        </w:r>
      </w:del>
      <w:ins w:id="8" w:author="Dogrul, Can@DWR" w:date="2022-08-01T15:04:00Z">
        <w:r w:rsidR="001A5E20">
          <w:t>flow exchange between</w:t>
        </w:r>
      </w:ins>
      <w:del w:id="9" w:author="Dogrul, Can@DWR" w:date="2022-08-01T15:04:00Z">
        <w:r w:rsidDel="001A5E20">
          <w:delText xml:space="preserve"> from</w:delText>
        </w:r>
        <w:r w:rsidR="000A1548" w:rsidDel="001A5E20">
          <w:delText>/to</w:delText>
        </w:r>
        <w:r w:rsidDel="001A5E20">
          <w:delText xml:space="preserve"> the</w:delText>
        </w:r>
      </w:del>
      <w:r>
        <w:t xml:space="preserve"> stream</w:t>
      </w:r>
      <w:r w:rsidR="002768B3">
        <w:t>s</w:t>
      </w:r>
      <w:r>
        <w:t xml:space="preserve"> </w:t>
      </w:r>
      <w:del w:id="10" w:author="Dogrul, Can@DWR" w:date="2022-08-01T15:04:00Z">
        <w:r w:rsidDel="001A5E20">
          <w:delText xml:space="preserve">to </w:delText>
        </w:r>
      </w:del>
      <w:ins w:id="11" w:author="Dogrul, Can@DWR" w:date="2022-08-01T15:04:00Z">
        <w:r w:rsidR="001A5E20">
          <w:t>and</w:t>
        </w:r>
        <w:r w:rsidR="001A5E20">
          <w:t xml:space="preserve"> </w:t>
        </w:r>
      </w:ins>
      <w:r>
        <w:t>aquifer</w:t>
      </w:r>
      <w:r w:rsidR="002768B3">
        <w:t>s</w:t>
      </w:r>
      <w:r>
        <w:t xml:space="preserve"> </w:t>
      </w:r>
      <w:r w:rsidR="000A1548">
        <w:t>is</w:t>
      </w:r>
      <w:r>
        <w:t xml:space="preserve"> critical for </w:t>
      </w:r>
      <w:del w:id="12" w:author="Dogrul, Can@DWR" w:date="2022-08-01T15:09:00Z">
        <w:r w:rsidR="000A1548" w:rsidDel="008744B7">
          <w:delText xml:space="preserve">management of </w:delText>
        </w:r>
      </w:del>
      <w:ins w:id="13" w:author="Dogrul, Can@DWR" w:date="2022-08-01T15:09:00Z">
        <w:r w:rsidR="008744B7">
          <w:t xml:space="preserve">the </w:t>
        </w:r>
      </w:ins>
      <w:r>
        <w:t xml:space="preserve">conjunctive use of surface </w:t>
      </w:r>
      <w:ins w:id="14" w:author="Dogrul, Can@DWR" w:date="2022-08-01T15:09:00Z">
        <w:r w:rsidR="008744B7">
          <w:t xml:space="preserve">water </w:t>
        </w:r>
      </w:ins>
      <w:r>
        <w:t xml:space="preserve">and groundwater. </w:t>
      </w:r>
      <w:del w:id="15" w:author="Dogrul, Can@DWR" w:date="2022-08-01T15:08:00Z">
        <w:r w:rsidDel="008744B7">
          <w:delText xml:space="preserve"> </w:delText>
        </w:r>
      </w:del>
      <w:r w:rsidR="000A1548">
        <w:t>Commonly, the</w:t>
      </w:r>
      <w:r>
        <w:t xml:space="preserve"> quantification is achieved with the use of integrated surface</w:t>
      </w:r>
      <w:r w:rsidR="000A1548">
        <w:t>-</w:t>
      </w:r>
      <w:r>
        <w:t>groundwater simulation models</w:t>
      </w:r>
      <w:r w:rsidR="000A1548">
        <w:t xml:space="preserve"> such as </w:t>
      </w:r>
      <w:r>
        <w:t>Modflow, IWFM</w:t>
      </w:r>
      <w:r w:rsidR="00D659D7">
        <w:t xml:space="preserve"> etc</w:t>
      </w:r>
      <w:r>
        <w:t>. In these models the seepage (stream water loss to groundwater) is estimated as a function of the head difference between the stream and groundwater head and the “lea</w:t>
      </w:r>
      <w:del w:id="16" w:author="Dogrul, Can@DWR" w:date="2022-08-01T15:04:00Z">
        <w:r w:rsidDel="001A5E20">
          <w:delText>c</w:delText>
        </w:r>
      </w:del>
      <w:r>
        <w:t xml:space="preserve">kage coefficient” which </w:t>
      </w:r>
      <w:r w:rsidR="00D659D7">
        <w:t>is an</w:t>
      </w:r>
      <w:r>
        <w:t xml:space="preserve"> empirical parameter estimated via calibration.</w:t>
      </w:r>
      <w:r w:rsidR="00D659D7">
        <w:t xml:space="preserve"> </w:t>
      </w:r>
    </w:p>
    <w:p w14:paraId="594A3CEB" w14:textId="7381E9CA" w:rsidR="00CE2A33" w:rsidRDefault="00D659D7">
      <w:r>
        <w:t>In this study we use the Stream Aquifer Flow Exchange (SAFE) meth</w:t>
      </w:r>
      <w:r w:rsidR="002E326D">
        <w:t>od which replaces the calibrated “lea</w:t>
      </w:r>
      <w:del w:id="17" w:author="Dogrul, Can@DWR" w:date="2022-08-01T15:05:00Z">
        <w:r w:rsidR="002E326D" w:rsidDel="001A5E20">
          <w:delText>c</w:delText>
        </w:r>
      </w:del>
      <w:r w:rsidR="002E326D">
        <w:t xml:space="preserve">kage coefficient” with a dimensionless conductance. </w:t>
      </w:r>
      <w:r w:rsidR="007C588E">
        <w:t>So far</w:t>
      </w:r>
      <w:ins w:id="18" w:author="Dogrul, Can@DWR" w:date="2022-08-01T15:09:00Z">
        <w:r w:rsidR="008744B7">
          <w:t>,</w:t>
        </w:r>
      </w:ins>
      <w:del w:id="19" w:author="Dogrul, Can@DWR" w:date="2022-08-01T15:05:00Z">
        <w:r w:rsidR="007C588E" w:rsidDel="001A5E20">
          <w:delText>,</w:delText>
        </w:r>
      </w:del>
      <w:r w:rsidR="007C588E">
        <w:t xml:space="preserve"> t</w:t>
      </w:r>
      <w:r w:rsidR="002E326D">
        <w:t>he SAFE method</w:t>
      </w:r>
      <w:del w:id="20" w:author="Dogrul, Can@DWR" w:date="2022-08-01T15:05:00Z">
        <w:r w:rsidR="007C588E" w:rsidDel="001A5E20">
          <w:delText>,</w:delText>
        </w:r>
      </w:del>
      <w:r w:rsidR="002E326D">
        <w:t xml:space="preserve"> has </w:t>
      </w:r>
      <w:r w:rsidR="007C588E">
        <w:t xml:space="preserve">been developed for </w:t>
      </w:r>
      <w:ins w:id="21" w:author="Dogrul, Can@DWR" w:date="2022-08-01T15:10:00Z">
        <w:r w:rsidR="008744B7">
          <w:t>structured-</w:t>
        </w:r>
      </w:ins>
      <w:r w:rsidR="007C588E">
        <w:t xml:space="preserve">grid based numerical simulation codes i.e. finite difference </w:t>
      </w:r>
      <w:del w:id="22" w:author="Dogrul, Can@DWR" w:date="2022-08-01T15:10:00Z">
        <w:r w:rsidR="007C588E" w:rsidDel="008744B7">
          <w:delText xml:space="preserve">numerical </w:delText>
        </w:r>
      </w:del>
      <w:r w:rsidR="007C588E">
        <w:t xml:space="preserve">models. In our work we demonstrate the applicability of the SAFE method for both structured and unstructured grids. </w:t>
      </w:r>
      <w:r w:rsidR="002E326D">
        <w:t xml:space="preserve"> </w:t>
      </w:r>
    </w:p>
    <w:p w14:paraId="43194DCC" w14:textId="1B2DAE94" w:rsidR="006539CF" w:rsidRDefault="00CE2A33">
      <w:r>
        <w:t xml:space="preserve">Traditional approaches cannot make </w:t>
      </w:r>
      <w:ins w:id="23" w:author="Dogrul, Can@DWR" w:date="2022-08-01T15:06:00Z">
        <w:r w:rsidR="001A5E20">
          <w:t xml:space="preserve">a </w:t>
        </w:r>
      </w:ins>
      <w:r>
        <w:t xml:space="preserve">distinction between </w:t>
      </w:r>
      <w:del w:id="24" w:author="Dogrul, Can@DWR" w:date="2022-08-01T15:06:00Z">
        <w:r w:rsidDel="001A5E20">
          <w:delText xml:space="preserve">left and right </w:delText>
        </w:r>
      </w:del>
      <w:r>
        <w:t xml:space="preserve">seepage </w:t>
      </w:r>
      <w:ins w:id="25" w:author="Dogrul, Can@DWR" w:date="2022-08-01T15:06:00Z">
        <w:r w:rsidR="001A5E20">
          <w:t xml:space="preserve">occurring on the left and right side of the stream </w:t>
        </w:r>
      </w:ins>
      <w:r>
        <w:t>due to different pumping/recharg</w:t>
      </w:r>
      <w:ins w:id="26" w:author="Dogrul, Can@DWR" w:date="2022-08-01T15:06:00Z">
        <w:r w:rsidR="001A5E20">
          <w:t>e occurring on either side</w:t>
        </w:r>
      </w:ins>
      <w:del w:id="27" w:author="Dogrul, Can@DWR" w:date="2022-08-01T15:06:00Z">
        <w:r w:rsidDel="001A5E20">
          <w:delText>ing</w:delText>
        </w:r>
      </w:del>
      <w:r>
        <w:t>. Here</w:t>
      </w:r>
      <w:ins w:id="28" w:author="Dogrul, Can@DWR" w:date="2022-08-01T15:10:00Z">
        <w:r w:rsidR="008744B7">
          <w:t>,</w:t>
        </w:r>
      </w:ins>
      <w:r w:rsidR="007C588E">
        <w:t xml:space="preserve"> the SAFE method was modified</w:t>
      </w:r>
      <w:r>
        <w:t xml:space="preserve"> to quantify independently the seepage </w:t>
      </w:r>
      <w:ins w:id="29" w:author="Dogrul, Can@DWR" w:date="2022-08-01T15:10:00Z">
        <w:r w:rsidR="008744B7">
          <w:t xml:space="preserve">occurring </w:t>
        </w:r>
      </w:ins>
      <w:r>
        <w:t xml:space="preserve">on </w:t>
      </w:r>
      <w:del w:id="30" w:author="Dogrul, Can@DWR" w:date="2022-08-01T15:07:00Z">
        <w:r w:rsidDel="001A5E20">
          <w:delText xml:space="preserve">either </w:delText>
        </w:r>
      </w:del>
      <w:ins w:id="31" w:author="Dogrul, Can@DWR" w:date="2022-08-01T15:07:00Z">
        <w:r w:rsidR="001A5E20">
          <w:t>the left and right</w:t>
        </w:r>
        <w:r w:rsidR="001A5E20">
          <w:t xml:space="preserve"> </w:t>
        </w:r>
      </w:ins>
      <w:r>
        <w:t xml:space="preserve">side of the stream. </w:t>
      </w:r>
    </w:p>
    <w:p w14:paraId="688BE5E8" w14:textId="07EE4684" w:rsidR="00D659D7" w:rsidRDefault="006539CF">
      <w:r>
        <w:t xml:space="preserve">In this study, first we demonstrate the SAFE methodology on a hypothetical example and provide a sensitivity analysis of the method. Next the method is applied </w:t>
      </w:r>
      <w:r w:rsidR="002768B3">
        <w:t>to</w:t>
      </w:r>
      <w:r>
        <w:t xml:space="preserve"> a real</w:t>
      </w:r>
      <w:ins w:id="32" w:author="Dogrul, Can@DWR" w:date="2022-08-01T15:07:00Z">
        <w:r w:rsidR="001A5E20">
          <w:t>-</w:t>
        </w:r>
      </w:ins>
      <w:del w:id="33" w:author="Dogrul, Can@DWR" w:date="2022-08-01T15:07:00Z">
        <w:r w:rsidDel="001A5E20">
          <w:delText xml:space="preserve"> </w:delText>
        </w:r>
      </w:del>
      <w:r>
        <w:t xml:space="preserve">world example to quantify the seepage on the Central Valley basin, California which </w:t>
      </w:r>
      <w:r w:rsidR="00E96D38">
        <w:t>consist</w:t>
      </w:r>
      <w:ins w:id="34" w:author="Dogrul, Can@DWR" w:date="2022-08-01T15:07:00Z">
        <w:r w:rsidR="001A5E20">
          <w:t>s</w:t>
        </w:r>
      </w:ins>
      <w:r>
        <w:t xml:space="preserve"> of a large</w:t>
      </w:r>
      <w:ins w:id="35" w:author="Dogrul, Can@DWR" w:date="2022-08-01T15:11:00Z">
        <w:r w:rsidR="008744B7">
          <w:t>,</w:t>
        </w:r>
      </w:ins>
      <w:r>
        <w:t xml:space="preserve"> interconnected network of rivers</w:t>
      </w:r>
      <w:r w:rsidR="002768B3">
        <w:t>, canals</w:t>
      </w:r>
      <w:ins w:id="36" w:author="Dogrul, Can@DWR" w:date="2022-08-01T15:11:00Z">
        <w:r w:rsidR="008744B7">
          <w:t>,</w:t>
        </w:r>
      </w:ins>
      <w:r w:rsidR="002768B3">
        <w:t xml:space="preserve"> sloughs etc.</w:t>
      </w:r>
    </w:p>
    <w:sectPr w:rsidR="00D6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grul, Can@DWR">
    <w15:presenceInfo w15:providerId="AD" w15:userId="S::Can.Dogrul@water.ca.gov::845c3736-58cc-416c-925d-70c0579e6c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8C612E"/>
    <w:rsid w:val="000A1548"/>
    <w:rsid w:val="00174DDB"/>
    <w:rsid w:val="001A5E20"/>
    <w:rsid w:val="002768B3"/>
    <w:rsid w:val="002E326D"/>
    <w:rsid w:val="006539CF"/>
    <w:rsid w:val="007C588E"/>
    <w:rsid w:val="008744B7"/>
    <w:rsid w:val="00CE2A33"/>
    <w:rsid w:val="00D659D7"/>
    <w:rsid w:val="00E96D38"/>
    <w:rsid w:val="098C612E"/>
    <w:rsid w:val="3B60518C"/>
    <w:rsid w:val="44ABD70D"/>
    <w:rsid w:val="7340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EBA"/>
  <w15:chartTrackingRefBased/>
  <w15:docId w15:val="{FC21ACC6-7971-4668-9D20-EC4A119D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Kourakos</dc:creator>
  <cp:keywords/>
  <dc:description/>
  <cp:lastModifiedBy>Dogrul, Can@DWR</cp:lastModifiedBy>
  <cp:revision>3</cp:revision>
  <dcterms:created xsi:type="dcterms:W3CDTF">2022-08-01T22:08:00Z</dcterms:created>
  <dcterms:modified xsi:type="dcterms:W3CDTF">2022-08-01T22:11:00Z</dcterms:modified>
</cp:coreProperties>
</file>